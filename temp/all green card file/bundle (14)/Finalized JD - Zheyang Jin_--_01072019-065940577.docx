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22D" w:rsidRDefault="00DF56A1">
      <w:pPr>
        <w:pStyle w:val="MsoNormal0"/>
        <w:spacing w:after="240"/>
        <w:jc w:val="center"/>
      </w:pPr>
      <w:r>
        <w:rPr>
          <w:b/>
          <w:bCs/>
        </w:rPr>
        <w:t>Job Summary</w:t>
      </w:r>
    </w:p>
    <w:p w:rsidR="0060522D" w:rsidRDefault="00DF56A1">
      <w:pPr>
        <w:pStyle w:val="MsoNormal0"/>
        <w:spacing w:before="240" w:after="240"/>
      </w:pPr>
      <w:r>
        <w:rPr>
          <w:b/>
          <w:bCs/>
        </w:rPr>
        <w:t>Mr. Zheyang Jin, 1145.4790.5</w:t>
      </w:r>
      <w:r>
        <w:rPr>
          <w:rFonts w:ascii="Arial Unicode MS" w:hAnsi="Arial Unicode MS"/>
        </w:rPr>
        <w:br/>
      </w:r>
      <w:r>
        <w:t>Manager: Grace Liu</w:t>
      </w:r>
      <w:r>
        <w:rPr>
          <w:rFonts w:ascii="Arial Unicode MS" w:hAnsi="Arial Unicode MS"/>
        </w:rPr>
        <w:br/>
      </w:r>
      <w:r>
        <w:t xml:space="preserve">Company: Visa </w:t>
      </w:r>
      <w:r w:rsidR="00E1489D">
        <w:t xml:space="preserve">Technology &amp; Operations LLC </w:t>
      </w:r>
    </w:p>
    <w:p w:rsidR="0060522D" w:rsidRDefault="00DF56A1">
      <w:pPr>
        <w:pStyle w:val="MsoNormal0"/>
        <w:spacing w:before="240" w:after="240"/>
      </w:pPr>
      <w:r>
        <w:t>11/07/2018</w:t>
      </w:r>
    </w:p>
    <w:p w:rsidR="0060522D" w:rsidRDefault="00DF56A1">
      <w:pPr>
        <w:pStyle w:val="MsoNormal0"/>
        <w:spacing w:before="240" w:after="240"/>
      </w:pPr>
      <w:r>
        <w:t>FF/</w:t>
      </w:r>
      <w:proofErr w:type="spellStart"/>
      <w:r>
        <w:t>jc</w:t>
      </w:r>
      <w:bookmarkStart w:id="0" w:name="_GoBack"/>
      <w:bookmarkEnd w:id="0"/>
      <w:proofErr w:type="spellEnd"/>
    </w:p>
    <w:p w:rsidR="0060522D" w:rsidRDefault="00DF56A1">
      <w:pPr>
        <w:pStyle w:val="MsoNormal0"/>
        <w:spacing w:before="240" w:after="240"/>
      </w:pPr>
      <w:r>
        <w:rPr>
          <w:b/>
          <w:bCs/>
          <w:color w:val="FF0000"/>
          <w:u w:color="FF0000"/>
        </w:rPr>
        <w:t>Please disregard letters &amp; numbers; they are for internal use only in preparing the ETA Form 9089 Application for Permanent Employment Certification.</w:t>
      </w:r>
    </w:p>
    <w:p w:rsidR="0060522D" w:rsidRDefault="00DF56A1">
      <w:pPr>
        <w:pStyle w:val="MsoNormal0"/>
        <w:spacing w:before="240" w:after="240"/>
      </w:pPr>
      <w:r>
        <w:rPr>
          <w:b/>
          <w:bCs/>
        </w:rPr>
        <w:t xml:space="preserve">Offered Wage: </w:t>
      </w:r>
      <w:r>
        <w:t>$140,000</w:t>
      </w:r>
      <w:r>
        <w:rPr>
          <w:b/>
          <w:bCs/>
        </w:rPr>
        <w:t xml:space="preserve"> </w:t>
      </w:r>
      <w:r>
        <w:t>per year</w:t>
      </w:r>
    </w:p>
    <w:p w:rsidR="0060522D" w:rsidRDefault="00DF56A1">
      <w:pPr>
        <w:pStyle w:val="MsoNormal0"/>
        <w:spacing w:before="240" w:after="240"/>
      </w:pPr>
      <w:r>
        <w:t>20 168000; 151132 L2 121077</w:t>
      </w:r>
      <w:r>
        <w:rPr>
          <w:rFonts w:ascii="Arial Unicode MS" w:hAnsi="Arial Unicode MS"/>
        </w:rPr>
        <w:br/>
      </w:r>
      <w:r>
        <w:rPr>
          <w:b/>
          <w:bCs/>
        </w:rPr>
        <w:t>Primary Worksite (H.1):</w:t>
      </w:r>
      <w:r>
        <w:t xml:space="preserve"> 900 Metro Center Boulevard, Foster City, CA 94404</w:t>
      </w:r>
    </w:p>
    <w:p w:rsidR="0060522D" w:rsidRDefault="00DF56A1">
      <w:pPr>
        <w:pStyle w:val="MsoNormal0"/>
        <w:spacing w:before="240" w:after="240"/>
      </w:pPr>
      <w:r>
        <w:rPr>
          <w:b/>
          <w:bCs/>
        </w:rPr>
        <w:t>Job Title (H.3):</w:t>
      </w:r>
      <w:r>
        <w:t>  Staff Software Engineer</w:t>
      </w:r>
    </w:p>
    <w:p w:rsidR="0060522D" w:rsidRDefault="00DF56A1">
      <w:pPr>
        <w:pStyle w:val="MsoNormal0"/>
        <w:spacing w:before="240" w:after="240"/>
      </w:pPr>
      <w:r>
        <w:rPr>
          <w:b/>
          <w:bCs/>
        </w:rPr>
        <w:t>Degree Required (H.4):</w:t>
      </w:r>
      <w:r>
        <w:t xml:space="preserve">  Master’s Degree </w:t>
      </w:r>
      <w:r>
        <w:rPr>
          <w:rFonts w:ascii="Arial Unicode MS" w:hAnsi="Arial Unicode MS"/>
          <w:shd w:val="clear" w:color="auto" w:fill="00FF00"/>
        </w:rPr>
        <w:br/>
      </w:r>
      <w:r>
        <w:rPr>
          <w:b/>
          <w:bCs/>
        </w:rPr>
        <w:t xml:space="preserve">Major </w:t>
      </w:r>
      <w:proofErr w:type="gramStart"/>
      <w:r>
        <w:rPr>
          <w:b/>
          <w:bCs/>
        </w:rPr>
        <w:t>field</w:t>
      </w:r>
      <w:proofErr w:type="gramEnd"/>
      <w:r>
        <w:rPr>
          <w:b/>
          <w:bCs/>
        </w:rPr>
        <w:t xml:space="preserve"> of study (H.4B/7A):</w:t>
      </w:r>
      <w:r>
        <w:t xml:space="preserve"> Computer Science, Computer Engineering, or related technical field</w:t>
      </w:r>
    </w:p>
    <w:p w:rsidR="0060522D" w:rsidRDefault="00DF56A1">
      <w:pPr>
        <w:pStyle w:val="MsoNormal0"/>
        <w:spacing w:before="240" w:after="240"/>
      </w:pPr>
      <w:r>
        <w:rPr>
          <w:b/>
          <w:bCs/>
        </w:rPr>
        <w:t>Experience required in the job offered (number of months) (H.6-A)?</w:t>
      </w:r>
      <w:r>
        <w:t xml:space="preserve"> 24 months</w:t>
      </w:r>
    </w:p>
    <w:p w:rsidR="0060522D" w:rsidRDefault="00DF56A1">
      <w:pPr>
        <w:pStyle w:val="MsoNormal0"/>
        <w:spacing w:before="240" w:after="240"/>
      </w:pPr>
      <w:r>
        <w:rPr>
          <w:b/>
          <w:bCs/>
        </w:rPr>
        <w:t>Alternate combination of educ. and exp. acceptable (H.8)?</w:t>
      </w:r>
      <w:r>
        <w:t>  NO</w:t>
      </w:r>
    </w:p>
    <w:p w:rsidR="0060522D" w:rsidRDefault="00DF56A1">
      <w:pPr>
        <w:pStyle w:val="MsoNormal0"/>
        <w:spacing w:before="240" w:after="240"/>
      </w:pPr>
      <w:r>
        <w:rPr>
          <w:b/>
          <w:bCs/>
        </w:rPr>
        <w:t>Experience in alternate occupation acceptable (H.10)?</w:t>
      </w:r>
      <w:r>
        <w:t xml:space="preserve"> YES</w:t>
      </w:r>
      <w:r>
        <w:rPr>
          <w:rFonts w:ascii="Arial Unicode MS" w:hAnsi="Arial Unicode MS"/>
          <w:shd w:val="clear" w:color="auto" w:fill="00FF00"/>
        </w:rPr>
        <w:br/>
      </w:r>
      <w:r>
        <w:rPr>
          <w:b/>
          <w:bCs/>
          <w:lang w:val="es-ES_tradnl"/>
        </w:rPr>
        <w:t>H.10-A.</w:t>
      </w:r>
      <w:r>
        <w:rPr>
          <w:lang w:val="es-ES_tradnl"/>
        </w:rPr>
        <w:t xml:space="preserve">             24 </w:t>
      </w:r>
      <w:proofErr w:type="spellStart"/>
      <w:r>
        <w:rPr>
          <w:lang w:val="es-ES_tradnl"/>
        </w:rPr>
        <w:t>months</w:t>
      </w:r>
      <w:proofErr w:type="spellEnd"/>
      <w:r>
        <w:rPr>
          <w:rFonts w:ascii="Arial Unicode MS" w:hAnsi="Arial Unicode MS"/>
          <w:lang w:val="es-ES_tradnl"/>
        </w:rPr>
        <w:br/>
      </w:r>
      <w:r>
        <w:rPr>
          <w:b/>
          <w:bCs/>
          <w:lang w:val="es-ES_tradnl"/>
        </w:rPr>
        <w:t>H.10-B.</w:t>
      </w:r>
      <w:r>
        <w:rPr>
          <w:lang w:val="es-ES_tradnl"/>
        </w:rPr>
        <w:t xml:space="preserve">             </w:t>
      </w:r>
      <w:proofErr w:type="spellStart"/>
      <w:r>
        <w:rPr>
          <w:lang w:val="es-ES_tradnl"/>
        </w:rPr>
        <w:t>computer</w:t>
      </w:r>
      <w:proofErr w:type="spellEnd"/>
      <w:r>
        <w:t>-related occupation</w:t>
      </w:r>
    </w:p>
    <w:p w:rsidR="0060522D" w:rsidRDefault="00DF56A1">
      <w:pPr>
        <w:pStyle w:val="MsoNormal0"/>
        <w:spacing w:before="240" w:after="240"/>
        <w:rPr>
          <w:b/>
          <w:bCs/>
        </w:rPr>
      </w:pPr>
      <w:r>
        <w:rPr>
          <w:b/>
          <w:bCs/>
        </w:rPr>
        <w:t>Job Duties (H.11):</w:t>
      </w:r>
    </w:p>
    <w:p w:rsidR="0060522D" w:rsidRDefault="00DF56A1">
      <w:pPr>
        <w:pStyle w:val="MsoNormal0"/>
        <w:spacing w:before="240" w:after="240"/>
      </w:pPr>
      <w:r>
        <w:t xml:space="preserve">Work on the development of software solutions. Write technical requirements and document technical design for front-end foundational components, frameworks, and tools for Visa’s secure mobile payments platform. Utilize technologies such as React, Redux, Node, Webpack, and Jest. Collaborate closely with other teams in an </w:t>
      </w:r>
      <w:proofErr w:type="gramStart"/>
      <w:r>
        <w:t>Agile</w:t>
      </w:r>
      <w:proofErr w:type="gramEnd"/>
      <w:r>
        <w:t xml:space="preserve"> environment to solve challenges on technical design and coding. Integrate continuous learning and innovation in the development process. Write well-organized code with high efficiency. Work to ensure quality user experience and technological performance while meeting the business objectives of the organization. Work on engineering projects from inception to launch. </w:t>
      </w:r>
      <w:proofErr w:type="gramStart"/>
      <w:r>
        <w:t>Architect</w:t>
      </w:r>
      <w:proofErr w:type="gramEnd"/>
      <w:r>
        <w:t xml:space="preserve"> technical solutions that support the needs and objectives of both the product roadmap and the technology roadmap. Design and build engineering solutions for performance, extensibility, availability, reliability, and security. Develop with mobile-first approach for multiple mobile form factors. Maintain high coding standards and teach best practices such as BDD, TDD, unit testing, peer reviews. Mentor fellow teammates and provide technical domain expertise. Work to ensure continuous incorporation of the best in front-end technology concepts and capabilities into </w:t>
      </w:r>
      <w:ins w:id="1" w:author="Liu, Grace (FC)" w:date="2018-11-28T17:20:00Z">
        <w:r w:rsidR="0040735B">
          <w:t>VDCP</w:t>
        </w:r>
      </w:ins>
      <w:del w:id="2" w:author="Liu, Grace (FC)" w:date="2018-11-28T17:20:00Z">
        <w:r w:rsidDel="0040735B">
          <w:delText>SRC</w:delText>
        </w:r>
      </w:del>
      <w:r>
        <w:t xml:space="preserve"> </w:t>
      </w:r>
      <w:ins w:id="3" w:author="Liu, Grace (FC)" w:date="2018-11-28T17:21:00Z">
        <w:r w:rsidR="0040735B">
          <w:t>C</w:t>
        </w:r>
      </w:ins>
      <w:del w:id="4" w:author="Liu, Grace (FC)" w:date="2018-11-28T17:21:00Z">
        <w:r w:rsidDel="0040735B">
          <w:delText>c</w:delText>
        </w:r>
      </w:del>
      <w:r>
        <w:t>heckout</w:t>
      </w:r>
      <w:ins w:id="5" w:author="Liu, Grace (FC)" w:date="2018-11-28T17:20:00Z">
        <w:r w:rsidR="0040735B">
          <w:t xml:space="preserve">, Visa </w:t>
        </w:r>
        <w:r w:rsidR="0040735B">
          <w:lastRenderedPageBreak/>
          <w:t xml:space="preserve">Direct, and other Visa </w:t>
        </w:r>
        <w:proofErr w:type="gramStart"/>
        <w:r w:rsidR="0040735B">
          <w:t>front end</w:t>
        </w:r>
        <w:proofErr w:type="gramEnd"/>
        <w:r w:rsidR="0040735B">
          <w:t xml:space="preserve"> applications</w:t>
        </w:r>
      </w:ins>
      <w:r>
        <w:t xml:space="preserve">.  No direct reports, and no managerial duties, or responsibilities.  Individual contributor level position only.   </w:t>
      </w:r>
    </w:p>
    <w:p w:rsidR="0060522D" w:rsidRDefault="00DF56A1">
      <w:pPr>
        <w:pStyle w:val="MsoNormal0"/>
        <w:spacing w:before="240" w:after="240"/>
      </w:pPr>
      <w:r>
        <w:rPr>
          <w:b/>
          <w:bCs/>
        </w:rPr>
        <w:t>Specific Skills (H.14):</w:t>
      </w:r>
      <w:r>
        <w:t> </w:t>
      </w:r>
      <w:r>
        <w:rPr>
          <w:rFonts w:ascii="Arial Unicode MS" w:hAnsi="Arial Unicode MS"/>
          <w:shd w:val="clear" w:color="auto" w:fill="FF00FF"/>
        </w:rPr>
        <w:br/>
      </w:r>
      <w:r>
        <w:t xml:space="preserve">Employer will accept Master’s degree in Computer Science, Computer Engineering, or related technical field and 2 years of work experience in job offered, or in a computer-related occupation. Position </w:t>
      </w:r>
      <w:proofErr w:type="gramStart"/>
      <w:r>
        <w:t>requires:</w:t>
      </w:r>
      <w:proofErr w:type="gramEnd"/>
      <w:r>
        <w:t xml:space="preserve"> </w:t>
      </w:r>
      <w:r>
        <w:rPr>
          <w:shd w:val="clear" w:color="auto" w:fill="FFFF00"/>
        </w:rPr>
        <w:t>[Please see chart below]</w:t>
      </w:r>
      <w:r>
        <w:t xml:space="preserve">.  </w:t>
      </w:r>
    </w:p>
    <w:p w:rsidR="0060522D" w:rsidRDefault="00DF56A1">
      <w:pPr>
        <w:pStyle w:val="MsoNormal0"/>
        <w:spacing w:before="240" w:after="240"/>
      </w:pPr>
      <w:r>
        <w:rPr>
          <w:b/>
          <w:bCs/>
          <w:shd w:val="clear" w:color="auto" w:fill="00FFFF"/>
        </w:rPr>
        <w:t xml:space="preserve">Grace Liu &amp; Zheyang: </w:t>
      </w:r>
      <w:r>
        <w:rPr>
          <w:shd w:val="clear" w:color="auto" w:fill="00FFFF"/>
        </w:rPr>
        <w:t xml:space="preserve">In the below table, please confirm the list of skill requirements for the position in Column 1, then complete Columns 2 and 3.  Please consider these guidelines: </w:t>
      </w:r>
    </w:p>
    <w:p w:rsidR="0060522D" w:rsidRDefault="00DF56A1">
      <w:pPr>
        <w:pStyle w:val="Body"/>
        <w:numPr>
          <w:ilvl w:val="0"/>
          <w:numId w:val="2"/>
        </w:numPr>
        <w:spacing w:before="240"/>
      </w:pPr>
      <w:r>
        <w:t> The finalized skill requirements will be used by Visa U.S.A. Inc. to determine whether there are any available U.S. worker applicants potentially qualified for the position;</w:t>
      </w:r>
    </w:p>
    <w:p w:rsidR="0060522D" w:rsidRDefault="00DF56A1">
      <w:pPr>
        <w:pStyle w:val="Body"/>
        <w:numPr>
          <w:ilvl w:val="0"/>
          <w:numId w:val="2"/>
        </w:numPr>
      </w:pPr>
      <w:r>
        <w:t xml:space="preserve">Each set of skill requirements should be accurately and narrowly described to reflect the reasonable requirements of the position but not so narrowly that you are “tailoring” the skill requirement solely to </w:t>
      </w:r>
      <w:proofErr w:type="spellStart"/>
      <w:r>
        <w:t>Zheyang’</w:t>
      </w:r>
      <w:r w:rsidRPr="004B1C31">
        <w:t>s</w:t>
      </w:r>
      <w:proofErr w:type="spellEnd"/>
      <w:r w:rsidRPr="004B1C31">
        <w:t xml:space="preserve"> qualifications;</w:t>
      </w:r>
    </w:p>
    <w:p w:rsidR="0060522D" w:rsidRDefault="00DF56A1">
      <w:pPr>
        <w:pStyle w:val="Body"/>
        <w:numPr>
          <w:ilvl w:val="0"/>
          <w:numId w:val="2"/>
        </w:numPr>
      </w:pPr>
      <w:r>
        <w:t>You can list several software programming languages under one requirement, i.e., “design and develop XYZ software utilizing A, B, and C programming languages”; and</w:t>
      </w:r>
    </w:p>
    <w:p w:rsidR="0060522D" w:rsidRDefault="00DF56A1">
      <w:pPr>
        <w:pStyle w:val="Body"/>
        <w:numPr>
          <w:ilvl w:val="0"/>
          <w:numId w:val="2"/>
        </w:numPr>
        <w:spacing w:after="240"/>
      </w:pPr>
      <w:r>
        <w:t>Zheyang must be able to document that he/she gained/utilized the listed skills prior to joining Visa U.S.A. Inc.</w:t>
      </w:r>
    </w:p>
    <w:tbl>
      <w:tblPr>
        <w:tblW w:w="9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350"/>
        <w:gridCol w:w="2292"/>
        <w:gridCol w:w="1272"/>
        <w:gridCol w:w="1406"/>
      </w:tblGrid>
      <w:tr w:rsidR="0060522D">
        <w:trPr>
          <w:trHeight w:val="5230"/>
        </w:trPr>
        <w:tc>
          <w:tcPr>
            <w:tcW w:w="4349" w:type="dxa"/>
            <w:tcBorders>
              <w:top w:val="single" w:sz="8" w:space="0" w:color="000000"/>
              <w:left w:val="single" w:sz="8" w:space="0" w:color="000000"/>
              <w:bottom w:val="single" w:sz="8" w:space="0" w:color="000000"/>
              <w:right w:val="single" w:sz="8" w:space="0" w:color="000000"/>
            </w:tcBorders>
            <w:shd w:val="clear" w:color="auto" w:fill="DFDFDF"/>
            <w:tcMar>
              <w:top w:w="80" w:type="dxa"/>
              <w:left w:w="80" w:type="dxa"/>
              <w:bottom w:w="80" w:type="dxa"/>
              <w:right w:w="80" w:type="dxa"/>
            </w:tcMar>
          </w:tcPr>
          <w:p w:rsidR="0060522D" w:rsidRDefault="00DF56A1">
            <w:pPr>
              <w:pStyle w:val="MsoHeader0"/>
              <w:shd w:val="clear" w:color="auto" w:fill="DFDFDF"/>
              <w:spacing w:after="240"/>
            </w:pPr>
            <w:r>
              <w:rPr>
                <w:b/>
                <w:bCs/>
              </w:rPr>
              <w:t>Current Position’s Skill Requirements</w:t>
            </w:r>
          </w:p>
          <w:p w:rsidR="0060522D" w:rsidRDefault="00DF56A1">
            <w:pPr>
              <w:pStyle w:val="MsoHeader0"/>
              <w:shd w:val="clear" w:color="auto" w:fill="DFDFDF"/>
              <w:spacing w:before="240" w:after="240"/>
            </w:pPr>
            <w:r>
              <w:rPr>
                <w:b/>
                <w:bCs/>
              </w:rPr>
              <w:t> </w:t>
            </w:r>
          </w:p>
          <w:p w:rsidR="0060522D" w:rsidRDefault="00DF56A1">
            <w:pPr>
              <w:pStyle w:val="MsoHeader0"/>
              <w:shd w:val="clear" w:color="auto" w:fill="DFDFDF"/>
              <w:spacing w:before="240" w:after="240"/>
            </w:pPr>
            <w:proofErr w:type="spellStart"/>
            <w:r>
              <w:rPr>
                <w:i/>
                <w:iCs/>
              </w:rPr>
              <w:t>ie</w:t>
            </w:r>
            <w:proofErr w:type="spellEnd"/>
            <w:r>
              <w:rPr>
                <w:i/>
                <w:iCs/>
              </w:rPr>
              <w:t>, ___ months in designing and implementing XYZ software utilizing ABC …</w:t>
            </w:r>
          </w:p>
          <w:p w:rsidR="0060522D" w:rsidRDefault="00DF56A1">
            <w:pPr>
              <w:pStyle w:val="MsoHeader0"/>
              <w:shd w:val="clear" w:color="auto" w:fill="DFDFDF"/>
              <w:spacing w:before="240" w:after="240"/>
            </w:pPr>
            <w:r>
              <w:rPr>
                <w:b/>
                <w:bCs/>
                <w:i/>
                <w:iCs/>
              </w:rPr>
              <w:t> </w:t>
            </w:r>
          </w:p>
          <w:p w:rsidR="0060522D" w:rsidRDefault="00DF56A1">
            <w:pPr>
              <w:pStyle w:val="MsoHeader0"/>
              <w:shd w:val="clear" w:color="auto" w:fill="DFDFDF"/>
              <w:spacing w:before="240" w:after="240"/>
            </w:pPr>
            <w:r>
              <w:rPr>
                <w:b/>
                <w:bCs/>
                <w:i/>
                <w:iCs/>
              </w:rPr>
              <w:t> </w:t>
            </w:r>
          </w:p>
          <w:p w:rsidR="0060522D" w:rsidRDefault="00DF56A1">
            <w:pPr>
              <w:pStyle w:val="MsoHeader0"/>
              <w:shd w:val="clear" w:color="auto" w:fill="DFDFDF"/>
              <w:spacing w:before="240" w:after="240"/>
            </w:pPr>
            <w:r>
              <w:rPr>
                <w:b/>
                <w:bCs/>
                <w:i/>
                <w:iCs/>
              </w:rPr>
              <w:t> </w:t>
            </w:r>
          </w:p>
          <w:p w:rsidR="0060522D" w:rsidRDefault="00DF56A1">
            <w:pPr>
              <w:pStyle w:val="MsoHeader0"/>
              <w:shd w:val="clear" w:color="auto" w:fill="DFDFDF"/>
              <w:spacing w:before="240" w:after="240"/>
            </w:pPr>
            <w:r>
              <w:rPr>
                <w:b/>
                <w:bCs/>
                <w:i/>
                <w:iCs/>
              </w:rPr>
              <w:t> </w:t>
            </w:r>
          </w:p>
          <w:p w:rsidR="0060522D" w:rsidRDefault="00DF56A1">
            <w:pPr>
              <w:pStyle w:val="MsoHeader0"/>
              <w:shd w:val="clear" w:color="auto" w:fill="DFDFDF"/>
              <w:spacing w:before="240" w:after="240"/>
            </w:pPr>
            <w:r>
              <w:rPr>
                <w:b/>
                <w:bCs/>
                <w:i/>
                <w:iCs/>
              </w:rPr>
              <w:t> </w:t>
            </w:r>
          </w:p>
          <w:p w:rsidR="0060522D" w:rsidRDefault="00DF56A1">
            <w:pPr>
              <w:pStyle w:val="MsoHeader0"/>
              <w:shd w:val="clear" w:color="auto" w:fill="DFDFDF"/>
              <w:spacing w:before="240"/>
            </w:pPr>
            <w:r>
              <w:rPr>
                <w:b/>
                <w:bCs/>
              </w:rPr>
              <w:t>Position requires:</w:t>
            </w:r>
          </w:p>
        </w:tc>
        <w:tc>
          <w:tcPr>
            <w:tcW w:w="2292" w:type="dxa"/>
            <w:tcBorders>
              <w:top w:val="single" w:sz="8" w:space="0" w:color="000000"/>
              <w:left w:val="single" w:sz="8" w:space="0" w:color="000000"/>
              <w:bottom w:val="single" w:sz="8" w:space="0" w:color="000000"/>
              <w:right w:val="single" w:sz="8" w:space="0" w:color="000000"/>
            </w:tcBorders>
            <w:shd w:val="clear" w:color="auto" w:fill="DFDFDF"/>
            <w:tcMar>
              <w:top w:w="80" w:type="dxa"/>
              <w:left w:w="80" w:type="dxa"/>
              <w:bottom w:w="80" w:type="dxa"/>
              <w:right w:w="80" w:type="dxa"/>
            </w:tcMar>
          </w:tcPr>
          <w:p w:rsidR="0060522D" w:rsidRDefault="00DF56A1">
            <w:pPr>
              <w:pStyle w:val="MsoNormal0"/>
              <w:shd w:val="clear" w:color="auto" w:fill="DFDFDF"/>
              <w:spacing w:after="240"/>
            </w:pPr>
            <w:r>
              <w:rPr>
                <w:b/>
                <w:bCs/>
              </w:rPr>
              <w:t>Name of prior employer from which employee had utilized/gained the skill.</w:t>
            </w:r>
          </w:p>
          <w:p w:rsidR="0060522D" w:rsidRDefault="00DF56A1">
            <w:pPr>
              <w:pStyle w:val="MsoNormal0"/>
              <w:shd w:val="clear" w:color="auto" w:fill="DFDFDF"/>
              <w:spacing w:before="240"/>
            </w:pPr>
            <w:r>
              <w:rPr>
                <w:b/>
                <w:bCs/>
              </w:rPr>
              <w:t> </w:t>
            </w:r>
          </w:p>
        </w:tc>
        <w:tc>
          <w:tcPr>
            <w:tcW w:w="1272" w:type="dxa"/>
            <w:tcBorders>
              <w:top w:val="single" w:sz="8" w:space="0" w:color="000000"/>
              <w:left w:val="single" w:sz="8" w:space="0" w:color="000000"/>
              <w:bottom w:val="single" w:sz="8" w:space="0" w:color="000000"/>
              <w:right w:val="single" w:sz="8" w:space="0" w:color="000000"/>
            </w:tcBorders>
            <w:shd w:val="clear" w:color="auto" w:fill="DFDFDF"/>
            <w:tcMar>
              <w:top w:w="80" w:type="dxa"/>
              <w:left w:w="80" w:type="dxa"/>
              <w:bottom w:w="80" w:type="dxa"/>
              <w:right w:w="80" w:type="dxa"/>
            </w:tcMar>
          </w:tcPr>
          <w:p w:rsidR="0060522D" w:rsidRDefault="00DF56A1">
            <w:pPr>
              <w:pStyle w:val="MsoNormal0"/>
              <w:shd w:val="clear" w:color="auto" w:fill="DFDFDF"/>
            </w:pPr>
            <w:r>
              <w:rPr>
                <w:b/>
                <w:bCs/>
              </w:rPr>
              <w:t>Number of years of experience required in each skill, and that employee can document.</w:t>
            </w:r>
          </w:p>
        </w:tc>
        <w:tc>
          <w:tcPr>
            <w:tcW w:w="1406" w:type="dxa"/>
            <w:tcBorders>
              <w:top w:val="single" w:sz="8" w:space="0" w:color="000000"/>
              <w:left w:val="single" w:sz="8" w:space="0" w:color="000000"/>
              <w:bottom w:val="single" w:sz="8" w:space="0" w:color="000000"/>
              <w:right w:val="single" w:sz="8" w:space="0" w:color="000000"/>
            </w:tcBorders>
            <w:shd w:val="clear" w:color="auto" w:fill="DFDFDF"/>
            <w:tcMar>
              <w:top w:w="80" w:type="dxa"/>
              <w:left w:w="80" w:type="dxa"/>
              <w:bottom w:w="80" w:type="dxa"/>
              <w:right w:w="80" w:type="dxa"/>
            </w:tcMar>
          </w:tcPr>
          <w:p w:rsidR="0060522D" w:rsidRDefault="00DF56A1">
            <w:pPr>
              <w:pStyle w:val="MsoNormal0"/>
              <w:shd w:val="clear" w:color="auto" w:fill="DFDFDF"/>
            </w:pPr>
            <w:r>
              <w:rPr>
                <w:b/>
                <w:bCs/>
              </w:rPr>
              <w:t>Employee confirmed able to document skill via reference letter(s)</w:t>
            </w:r>
            <w:proofErr w:type="gramStart"/>
            <w:r>
              <w:rPr>
                <w:b/>
                <w:bCs/>
              </w:rPr>
              <w:t>?</w:t>
            </w:r>
            <w:proofErr w:type="gramEnd"/>
            <w:r>
              <w:rPr>
                <w:b/>
                <w:bCs/>
              </w:rPr>
              <w:t xml:space="preserve"> (</w:t>
            </w:r>
            <w:r>
              <w:rPr>
                <w:b/>
                <w:bCs/>
                <w:i/>
                <w:iCs/>
              </w:rPr>
              <w:t>SHOULD BE YES</w:t>
            </w:r>
            <w:r>
              <w:rPr>
                <w:b/>
                <w:bCs/>
              </w:rPr>
              <w:t xml:space="preserve">) </w:t>
            </w:r>
          </w:p>
        </w:tc>
      </w:tr>
      <w:tr w:rsidR="0060522D">
        <w:trPr>
          <w:trHeight w:val="27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lastRenderedPageBreak/>
              <w:t>1. Expertise in building large scale JavaScript applications that takes into account reusable components, functional programming, user experience, asset loading, browser rendering, responsive design, animations, state management, JavaScript asynchronous patterns, distributed systems, backend integration, and security</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9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2. Experience working on cross-browser, cross-device, and hybrid apps, and working with cross-domain iframes</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9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3. Expertise in HTML5, CSS, and modern JavaScript frameworks such as React, Redux, Redux Sagas, Angular, and Rx</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3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4. Node, ExpressJS</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12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5. Excellence in designing and developing well-architected foundational components, framework, and tools for mobile Web applications</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2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6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6. Experience working with testing tools such as Jest and Enzyme</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2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6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7. Experience with front-end build/publish tools like npm and webpack</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years</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6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8. Experience with Web accessibility, including WAI-ARIA</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xml:space="preserve">   2 year</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9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9. Experience with backend integration, including AJAX and related libraries, JSON, RESTful API</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3 year</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Yes</w:t>
            </w:r>
          </w:p>
        </w:tc>
      </w:tr>
      <w:tr w:rsidR="0060522D">
        <w:trPr>
          <w:trHeight w:val="757"/>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10. Experience with Java, Apache HTTP Server, Apache Tomcat</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 xml:space="preserve">  3 year</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Yes</w:t>
            </w:r>
          </w:p>
        </w:tc>
      </w:tr>
      <w:tr w:rsidR="0060522D">
        <w:trPr>
          <w:trHeight w:val="9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11. Experience with Web security standards and practices such as SHA256, CSP</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 xml:space="preserve">   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 xml:space="preserve">2 year </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Yes</w:t>
            </w:r>
          </w:p>
        </w:tc>
      </w:tr>
      <w:tr w:rsidR="0060522D">
        <w:trPr>
          <w:trHeight w:val="9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lastRenderedPageBreak/>
              <w:t>12. Strong problem solving and analytical skills, and verbal and written communication skills</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Dell-EMC</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3 year</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r>
              <w:rPr>
                <w:rFonts w:eastAsia="Calibri" w:cs="Calibri"/>
                <w:color w:val="000000"/>
                <w:u w:color="000000"/>
              </w:rPr>
              <w:t>Yes</w:t>
            </w:r>
          </w:p>
        </w:tc>
      </w:tr>
      <w:tr w:rsidR="0060522D">
        <w:trPr>
          <w:trHeight w:val="2110"/>
        </w:trPr>
        <w:tc>
          <w:tcPr>
            <w:tcW w:w="43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Header0"/>
            </w:pPr>
            <w:r>
              <w:t xml:space="preserve">13. </w:t>
            </w:r>
            <w:r>
              <w:rPr>
                <w:shd w:val="clear" w:color="auto" w:fill="FFFF00"/>
              </w:rPr>
              <w:t xml:space="preserve">Grace Liu, please confirm any additional minimally required skills/ experience/ functions/ technologies necessary to perform the job duties of the position; and confirm with Zheyang that employee can document all skills prior to joining Visa U.S.A. </w:t>
            </w:r>
            <w:proofErr w:type="gramStart"/>
            <w:r>
              <w:rPr>
                <w:shd w:val="clear" w:color="auto" w:fill="FFFF00"/>
              </w:rPr>
              <w:t>Inc..</w:t>
            </w:r>
            <w:proofErr w:type="gramEnd"/>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w:t>
            </w:r>
          </w:p>
        </w:tc>
        <w:tc>
          <w:tcPr>
            <w:tcW w:w="12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w:t>
            </w:r>
          </w:p>
        </w:tc>
        <w:tc>
          <w:tcPr>
            <w:tcW w:w="14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60522D" w:rsidRDefault="00DF56A1">
            <w:pPr>
              <w:pStyle w:val="MsoNormal0"/>
            </w:pPr>
            <w:r>
              <w:t> </w:t>
            </w:r>
          </w:p>
        </w:tc>
      </w:tr>
    </w:tbl>
    <w:p w:rsidR="0060522D" w:rsidRDefault="0060522D">
      <w:pPr>
        <w:pStyle w:val="Body"/>
        <w:widowControl w:val="0"/>
        <w:numPr>
          <w:ilvl w:val="0"/>
          <w:numId w:val="2"/>
        </w:numPr>
        <w:spacing w:after="240"/>
      </w:pPr>
    </w:p>
    <w:p w:rsidR="0060522D" w:rsidRDefault="00DF56A1">
      <w:pPr>
        <w:pStyle w:val="MsoNormal0"/>
        <w:spacing w:before="240" w:after="240"/>
      </w:pPr>
      <w:r>
        <w:t> </w:t>
      </w:r>
    </w:p>
    <w:p w:rsidR="0060522D" w:rsidRDefault="00DF56A1">
      <w:pPr>
        <w:pStyle w:val="Body"/>
        <w:spacing w:before="240" w:after="240"/>
      </w:pPr>
      <w:r>
        <w:t>*******************************************************************</w:t>
      </w:r>
      <w:r>
        <w:rPr>
          <w:rFonts w:ascii="Arial Unicode MS" w:hAnsi="Arial Unicode MS"/>
        </w:rPr>
        <w:br/>
      </w:r>
      <w:r>
        <w:rPr>
          <w:b/>
          <w:bCs/>
        </w:rPr>
        <w:t xml:space="preserve">Notes &amp; possible ref </w:t>
      </w:r>
      <w:proofErr w:type="spellStart"/>
      <w:r>
        <w:rPr>
          <w:b/>
          <w:bCs/>
        </w:rPr>
        <w:t>ltr</w:t>
      </w:r>
      <w:proofErr w:type="spellEnd"/>
      <w:r>
        <w:rPr>
          <w:b/>
          <w:bCs/>
        </w:rPr>
        <w:t xml:space="preserve"> sources: </w:t>
      </w:r>
      <w:r>
        <w:rPr>
          <w:b/>
          <w:bCs/>
        </w:rPr>
        <w:tab/>
        <w:t>EMPLOYMENT</w:t>
      </w:r>
    </w:p>
    <w:tbl>
      <w:tblPr>
        <w:tblW w:w="10450" w:type="dxa"/>
        <w:tblInd w:w="2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1161"/>
        <w:gridCol w:w="1209"/>
        <w:gridCol w:w="945"/>
        <w:gridCol w:w="889"/>
        <w:gridCol w:w="1165"/>
        <w:gridCol w:w="1108"/>
        <w:gridCol w:w="1166"/>
        <w:gridCol w:w="1536"/>
      </w:tblGrid>
      <w:tr w:rsidR="0060522D">
        <w:trPr>
          <w:trHeight w:val="910"/>
        </w:trPr>
        <w:tc>
          <w:tcPr>
            <w:tcW w:w="127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Company</w:t>
            </w:r>
          </w:p>
        </w:tc>
        <w:tc>
          <w:tcPr>
            <w:tcW w:w="116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Title</w:t>
            </w:r>
          </w:p>
        </w:tc>
        <w:tc>
          <w:tcPr>
            <w:tcW w:w="120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Country</w:t>
            </w:r>
          </w:p>
        </w:tc>
        <w:tc>
          <w:tcPr>
            <w:tcW w:w="9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Start Date</w:t>
            </w:r>
          </w:p>
        </w:tc>
        <w:tc>
          <w:tcPr>
            <w:tcW w:w="88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End Date</w:t>
            </w:r>
          </w:p>
        </w:tc>
        <w:tc>
          <w:tcPr>
            <w:tcW w:w="11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Hours/ week</w:t>
            </w:r>
          </w:p>
        </w:tc>
        <w:tc>
          <w:tcPr>
            <w:tcW w:w="110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Months F/T?</w:t>
            </w:r>
          </w:p>
        </w:tc>
        <w:tc>
          <w:tcPr>
            <w:tcW w:w="116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 xml:space="preserve">Can EE get ref </w:t>
            </w:r>
            <w:proofErr w:type="spellStart"/>
            <w:r>
              <w:rPr>
                <w:b/>
                <w:bCs/>
              </w:rPr>
              <w:t>ltr</w:t>
            </w:r>
            <w:proofErr w:type="spellEnd"/>
            <w:r>
              <w:rPr>
                <w:b/>
                <w:bCs/>
              </w:rPr>
              <w:t>?</w:t>
            </w:r>
          </w:p>
        </w:tc>
        <w:tc>
          <w:tcPr>
            <w:tcW w:w="153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rPr>
                <w:b/>
                <w:bCs/>
              </w:rPr>
              <w:t xml:space="preserve">Work </w:t>
            </w:r>
            <w:proofErr w:type="spellStart"/>
            <w:r>
              <w:rPr>
                <w:b/>
                <w:bCs/>
              </w:rPr>
              <w:t>Auth</w:t>
            </w:r>
            <w:proofErr w:type="spellEnd"/>
            <w:r>
              <w:rPr>
                <w:b/>
                <w:bCs/>
              </w:rPr>
              <w:t xml:space="preserve"> OK?</w:t>
            </w:r>
          </w:p>
        </w:tc>
      </w:tr>
      <w:tr w:rsidR="0060522D">
        <w:trPr>
          <w:trHeight w:val="2110"/>
        </w:trPr>
        <w:tc>
          <w:tcPr>
            <w:tcW w:w="127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 DELL-EMC</w:t>
            </w:r>
          </w:p>
        </w:tc>
        <w:tc>
          <w:tcPr>
            <w:tcW w:w="116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Senior Software Engineer Specialist</w:t>
            </w:r>
          </w:p>
        </w:tc>
        <w:tc>
          <w:tcPr>
            <w:tcW w:w="120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U.S.</w:t>
            </w:r>
          </w:p>
        </w:tc>
        <w:tc>
          <w:tcPr>
            <w:tcW w:w="9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July 13, 2015</w:t>
            </w:r>
          </w:p>
        </w:tc>
        <w:tc>
          <w:tcPr>
            <w:tcW w:w="88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Aug 24, 2018</w:t>
            </w:r>
          </w:p>
        </w:tc>
        <w:tc>
          <w:tcPr>
            <w:tcW w:w="11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40</w:t>
            </w:r>
          </w:p>
        </w:tc>
        <w:tc>
          <w:tcPr>
            <w:tcW w:w="110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37 months</w:t>
            </w:r>
          </w:p>
        </w:tc>
        <w:tc>
          <w:tcPr>
            <w:tcW w:w="116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t xml:space="preserve">Y   </w:t>
            </w:r>
          </w:p>
        </w:tc>
        <w:tc>
          <w:tcPr>
            <w:tcW w:w="153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t xml:space="preserve">H1B </w:t>
            </w:r>
          </w:p>
        </w:tc>
      </w:tr>
      <w:tr w:rsidR="0060522D">
        <w:trPr>
          <w:trHeight w:val="1210"/>
        </w:trPr>
        <w:tc>
          <w:tcPr>
            <w:tcW w:w="127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 </w:t>
            </w:r>
            <w:proofErr w:type="spellStart"/>
            <w:r>
              <w:t>Ultramain</w:t>
            </w:r>
            <w:proofErr w:type="spellEnd"/>
            <w:r>
              <w:t xml:space="preserve"> System, Inc.</w:t>
            </w:r>
          </w:p>
        </w:tc>
        <w:tc>
          <w:tcPr>
            <w:tcW w:w="1161"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 Software Engineer</w:t>
            </w:r>
          </w:p>
        </w:tc>
        <w:tc>
          <w:tcPr>
            <w:tcW w:w="120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U.S.</w:t>
            </w:r>
          </w:p>
        </w:tc>
        <w:tc>
          <w:tcPr>
            <w:tcW w:w="9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July 3, 2013</w:t>
            </w:r>
          </w:p>
        </w:tc>
        <w:tc>
          <w:tcPr>
            <w:tcW w:w="88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July 10, 2015</w:t>
            </w:r>
          </w:p>
        </w:tc>
        <w:tc>
          <w:tcPr>
            <w:tcW w:w="11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40</w:t>
            </w:r>
          </w:p>
        </w:tc>
        <w:tc>
          <w:tcPr>
            <w:tcW w:w="110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t>24 months</w:t>
            </w:r>
          </w:p>
        </w:tc>
        <w:tc>
          <w:tcPr>
            <w:tcW w:w="116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t xml:space="preserve"> N</w:t>
            </w:r>
          </w:p>
        </w:tc>
        <w:tc>
          <w:tcPr>
            <w:tcW w:w="153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jc w:val="center"/>
            </w:pPr>
            <w:r>
              <w:t xml:space="preserve">OPT/H1B </w:t>
            </w:r>
          </w:p>
        </w:tc>
      </w:tr>
      <w:tr w:rsidR="0060522D">
        <w:trPr>
          <w:trHeight w:val="380"/>
        </w:trPr>
        <w:tc>
          <w:tcPr>
            <w:tcW w:w="10450" w:type="dxa"/>
            <w:gridSpan w:val="9"/>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60522D" w:rsidRDefault="00DF56A1">
            <w:pPr>
              <w:pStyle w:val="MsoNormal0"/>
            </w:pPr>
            <w:r>
              <w:rPr>
                <w:b/>
                <w:bCs/>
              </w:rPr>
              <w:t>Total months of qualifying experience relevant to job offered: 61 months</w:t>
            </w:r>
          </w:p>
        </w:tc>
      </w:tr>
    </w:tbl>
    <w:p w:rsidR="0060522D" w:rsidRDefault="0060522D">
      <w:pPr>
        <w:pStyle w:val="Body"/>
        <w:widowControl w:val="0"/>
        <w:spacing w:before="240" w:after="240"/>
        <w:ind w:left="128" w:hanging="128"/>
      </w:pPr>
    </w:p>
    <w:p w:rsidR="0060522D" w:rsidRDefault="0060522D">
      <w:pPr>
        <w:pStyle w:val="MsoNormal0"/>
        <w:spacing w:before="240" w:after="240"/>
        <w:rPr>
          <w:rFonts w:ascii="Arial" w:eastAsia="Arial" w:hAnsi="Arial" w:cs="Arial"/>
        </w:rPr>
      </w:pPr>
    </w:p>
    <w:p w:rsidR="0060522D" w:rsidRDefault="00DF56A1">
      <w:pPr>
        <w:pStyle w:val="MsoNormal0"/>
        <w:spacing w:before="240" w:after="240"/>
      </w:pPr>
      <w:r>
        <w:rPr>
          <w:rFonts w:ascii="Arial" w:hAnsi="Arial"/>
          <w:sz w:val="20"/>
          <w:szCs w:val="20"/>
        </w:rPr>
        <w:t> </w:t>
      </w:r>
    </w:p>
    <w:sectPr w:rsidR="0060522D">
      <w:headerReference w:type="default" r:id="rId7"/>
      <w:footerReference w:type="default" r:id="rId8"/>
      <w:headerReference w:type="first" r:id="rId9"/>
      <w:footerReference w:type="first" r:id="rId10"/>
      <w:pgSz w:w="12240" w:h="15840"/>
      <w:pgMar w:top="1440" w:right="1440" w:bottom="1440" w:left="1440" w:header="40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A9B" w:rsidRDefault="00D45A9B">
      <w:r>
        <w:separator/>
      </w:r>
    </w:p>
  </w:endnote>
  <w:endnote w:type="continuationSeparator" w:id="0">
    <w:p w:rsidR="00D45A9B" w:rsidRDefault="00D4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22D" w:rsidRDefault="0060522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22D" w:rsidRDefault="0060522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A9B" w:rsidRDefault="00D45A9B">
      <w:r>
        <w:separator/>
      </w:r>
    </w:p>
  </w:footnote>
  <w:footnote w:type="continuationSeparator" w:id="0">
    <w:p w:rsidR="00D45A9B" w:rsidRDefault="00D45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22D" w:rsidRDefault="0060522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22D" w:rsidRDefault="0060522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642F"/>
    <w:multiLevelType w:val="hybridMultilevel"/>
    <w:tmpl w:val="6504CCF0"/>
    <w:numStyleLink w:val="ImportedStyle1"/>
  </w:abstractNum>
  <w:abstractNum w:abstractNumId="1" w15:restartNumberingAfterBreak="0">
    <w:nsid w:val="0FB849E9"/>
    <w:multiLevelType w:val="hybridMultilevel"/>
    <w:tmpl w:val="6504CCF0"/>
    <w:styleLink w:val="ImportedStyle1"/>
    <w:lvl w:ilvl="0" w:tplc="D3643F12">
      <w:start w:val="1"/>
      <w:numFmt w:val="decimal"/>
      <w:lvlText w:val="%1."/>
      <w:lvlJc w:val="left"/>
      <w:pPr>
        <w:ind w:left="72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113C8532">
      <w:start w:val="1"/>
      <w:numFmt w:val="lowerLetter"/>
      <w:lvlText w:val="%2."/>
      <w:lvlJc w:val="left"/>
      <w:pPr>
        <w:ind w:left="144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6F22D1F0">
      <w:start w:val="1"/>
      <w:numFmt w:val="lowerRoman"/>
      <w:lvlText w:val="%3."/>
      <w:lvlJc w:val="left"/>
      <w:pPr>
        <w:ind w:left="2160" w:hanging="205"/>
      </w:pPr>
      <w:rPr>
        <w:rFonts w:hAnsi="Arial Unicode MS"/>
        <w:caps w:val="0"/>
        <w:smallCaps w:val="0"/>
        <w:strike w:val="0"/>
        <w:dstrike w:val="0"/>
        <w:outline w:val="0"/>
        <w:emboss w:val="0"/>
        <w:imprint w:val="0"/>
        <w:spacing w:val="0"/>
        <w:w w:val="100"/>
        <w:kern w:val="0"/>
        <w:position w:val="0"/>
        <w:highlight w:val="none"/>
        <w:vertAlign w:val="baseline"/>
      </w:rPr>
    </w:lvl>
    <w:lvl w:ilvl="3" w:tplc="6B926030">
      <w:start w:val="1"/>
      <w:numFmt w:val="decimal"/>
      <w:lvlText w:val="%4."/>
      <w:lvlJc w:val="left"/>
      <w:pPr>
        <w:ind w:left="288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A5482862">
      <w:start w:val="1"/>
      <w:numFmt w:val="lowerLetter"/>
      <w:lvlText w:val="%5."/>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64C0422">
      <w:start w:val="1"/>
      <w:numFmt w:val="lowerRoman"/>
      <w:lvlText w:val="%6."/>
      <w:lvlJc w:val="left"/>
      <w:pPr>
        <w:ind w:left="4320" w:hanging="205"/>
      </w:pPr>
      <w:rPr>
        <w:rFonts w:hAnsi="Arial Unicode MS"/>
        <w:caps w:val="0"/>
        <w:smallCaps w:val="0"/>
        <w:strike w:val="0"/>
        <w:dstrike w:val="0"/>
        <w:outline w:val="0"/>
        <w:emboss w:val="0"/>
        <w:imprint w:val="0"/>
        <w:spacing w:val="0"/>
        <w:w w:val="100"/>
        <w:kern w:val="0"/>
        <w:position w:val="0"/>
        <w:highlight w:val="none"/>
        <w:vertAlign w:val="baseline"/>
      </w:rPr>
    </w:lvl>
    <w:lvl w:ilvl="6" w:tplc="FE0E0416">
      <w:start w:val="1"/>
      <w:numFmt w:val="decimal"/>
      <w:lvlText w:val="%7."/>
      <w:lvlJc w:val="left"/>
      <w:pPr>
        <w:ind w:left="504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42CCF028">
      <w:start w:val="1"/>
      <w:numFmt w:val="lowerLetter"/>
      <w:lvlText w:val="%8."/>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D842D6FA">
      <w:start w:val="1"/>
      <w:numFmt w:val="lowerRoman"/>
      <w:lvlText w:val="%9."/>
      <w:lvlJc w:val="left"/>
      <w:pPr>
        <w:ind w:left="6480" w:hanging="2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Grace (FC)">
    <w15:presenceInfo w15:providerId="Windows Live" w15:userId="0f8c816c-ca54-402b-baf2-9a49922387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2D"/>
    <w:rsid w:val="0040735B"/>
    <w:rsid w:val="004B1C31"/>
    <w:rsid w:val="004C5EEA"/>
    <w:rsid w:val="0060522D"/>
    <w:rsid w:val="00796462"/>
    <w:rsid w:val="007B6C25"/>
    <w:rsid w:val="007C0854"/>
    <w:rsid w:val="007D4200"/>
    <w:rsid w:val="00D45A9B"/>
    <w:rsid w:val="00DE0081"/>
    <w:rsid w:val="00DF56A1"/>
    <w:rsid w:val="00E14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BD1B"/>
  <w15:docId w15:val="{81DD4FCE-538F-2847-908B-35617535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MsoNormal0">
    <w:name w:val="MsoNormal"/>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paragraph" w:customStyle="1" w:styleId="MsoHeader0">
    <w:name w:val="MsoHeader"/>
    <w:rPr>
      <w:rFonts w:cs="Arial Unicode MS"/>
      <w:color w:val="000000"/>
      <w:sz w:val="24"/>
      <w:szCs w:val="24"/>
      <w:u w:color="000000"/>
    </w:rPr>
  </w:style>
  <w:style w:type="paragraph" w:styleId="BalloonText">
    <w:name w:val="Balloon Text"/>
    <w:basedOn w:val="Normal"/>
    <w:link w:val="BalloonTextChar"/>
    <w:uiPriority w:val="99"/>
    <w:semiHidden/>
    <w:unhideWhenUsed/>
    <w:rsid w:val="0040735B"/>
    <w:rPr>
      <w:sz w:val="18"/>
      <w:szCs w:val="18"/>
    </w:rPr>
  </w:style>
  <w:style w:type="character" w:customStyle="1" w:styleId="BalloonTextChar">
    <w:name w:val="Balloon Text Char"/>
    <w:basedOn w:val="DefaultParagraphFont"/>
    <w:link w:val="BalloonText"/>
    <w:uiPriority w:val="99"/>
    <w:semiHidden/>
    <w:rsid w:val="00407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Fogelbach</dc:creator>
  <cp:lastModifiedBy>Jesse Chung</cp:lastModifiedBy>
  <cp:revision>3</cp:revision>
  <dcterms:created xsi:type="dcterms:W3CDTF">2019-01-07T18:49:00Z</dcterms:created>
  <dcterms:modified xsi:type="dcterms:W3CDTF">2019-01-07T18:56:00Z</dcterms:modified>
</cp:coreProperties>
</file>